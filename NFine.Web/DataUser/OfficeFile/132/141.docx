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E5" w:rsidRDefault="00457EE5">
      <w:pPr>
        <w:jc w:val="center"/>
        <w:rPr>
          <w:rFonts w:hint="eastAsia"/>
          <w:b/>
          <w:sz w:val="72"/>
        </w:rPr>
      </w:pPr>
      <w:proofErr w:type="spellStart"/>
      <w:r>
        <w:rPr>
          <w:rFonts w:hint="eastAsia"/>
          <w:b/>
          <w:sz w:val="72"/>
        </w:rPr>
        <w:t>CCFlow</w:t>
      </w:r>
      <w:proofErr w:type="spellEnd"/>
      <w:r>
        <w:rPr>
          <w:rFonts w:hint="eastAsia"/>
          <w:b/>
          <w:sz w:val="72"/>
        </w:rPr>
        <w:t>培训合同</w:t>
      </w:r>
    </w:p>
    <w:p w:rsidR="00457EE5" w:rsidRDefault="00457EE5">
      <w:pPr>
        <w:rPr>
          <w:rFonts w:hint="eastAsia"/>
        </w:rPr>
      </w:pPr>
    </w:p>
    <w:p w:rsidR="00457EE5" w:rsidRDefault="00457EE5">
      <w:pPr>
        <w:pStyle w:val="a6"/>
        <w:spacing w:line="360" w:lineRule="auto"/>
        <w:ind w:firstLineChars="200" w:firstLine="480"/>
        <w:rPr>
          <w:rFonts w:ascii="黑体" w:eastAsia="黑体" w:hAnsi="宋体" w:hint="eastAsia"/>
          <w:sz w:val="24"/>
        </w:rPr>
      </w:pPr>
      <w:r>
        <w:rPr>
          <w:rFonts w:ascii="黑体" w:eastAsia="黑体" w:hint="eastAsia"/>
          <w:sz w:val="24"/>
        </w:rPr>
        <w:t>合同内容：  驰骋</w:t>
      </w:r>
      <w:r>
        <w:rPr>
          <w:rFonts w:ascii="黑体" w:eastAsia="黑体" w:hAnsi="宋体" w:hint="eastAsia"/>
          <w:sz w:val="24"/>
        </w:rPr>
        <w:t>工作流程引擎5.0培训服务</w:t>
      </w:r>
    </w:p>
    <w:p w:rsidR="00457EE5" w:rsidRDefault="00457EE5">
      <w:pPr>
        <w:pStyle w:val="a6"/>
        <w:spacing w:line="264" w:lineRule="auto"/>
        <w:ind w:firstLineChars="200" w:firstLine="480"/>
        <w:outlineLvl w:val="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甲    方：  </w:t>
      </w:r>
      <w:proofErr w:type="spellStart"/>
      <w:r w:rsidR="00FE4F44">
        <w:rPr>
          <w:rFonts w:hint="eastAsia"/>
          <w:b/>
          <w:sz w:val="24"/>
        </w:rPr>
        <w:t>xxxxx</w:t>
      </w:r>
      <w:proofErr w:type="spellEnd"/>
      <w:r w:rsidR="00956F07" w:rsidRPr="00956F07">
        <w:rPr>
          <w:rFonts w:hint="eastAsia"/>
          <w:b/>
          <w:sz w:val="24"/>
        </w:rPr>
        <w:t>股份有限公司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地    址：  </w:t>
      </w:r>
      <w:proofErr w:type="spellStart"/>
      <w:proofErr w:type="gramStart"/>
      <w:r w:rsidR="0058167A">
        <w:rPr>
          <w:rFonts w:ascii="黑体" w:eastAsia="黑体" w:hint="eastAsia"/>
          <w:sz w:val="24"/>
        </w:rPr>
        <w:t>xxxxxxxxx</w:t>
      </w:r>
      <w:proofErr w:type="spellEnd"/>
      <w:proofErr w:type="gramEnd"/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联系电话：  </w:t>
      </w:r>
      <w:r w:rsidR="008601DF">
        <w:rPr>
          <w:rFonts w:ascii="黑体" w:eastAsia="黑体" w:hint="eastAsia"/>
          <w:sz w:val="24"/>
        </w:rPr>
        <w:t>____________________________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联 系 人：　</w:t>
      </w:r>
      <w:r w:rsidR="008601DF">
        <w:rPr>
          <w:rFonts w:ascii="黑体" w:eastAsia="黑体" w:hint="eastAsia"/>
          <w:sz w:val="24"/>
        </w:rPr>
        <w:t>____________________________</w:t>
      </w:r>
    </w:p>
    <w:p w:rsidR="008601DF" w:rsidRDefault="008601DF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税    号:</w:t>
      </w:r>
      <w:r w:rsidR="001D159B">
        <w:rPr>
          <w:rFonts w:ascii="黑体" w:eastAsia="黑体" w:hint="eastAsia"/>
          <w:sz w:val="24"/>
        </w:rPr>
        <w:t xml:space="preserve">   _______________________________</w:t>
      </w:r>
    </w:p>
    <w:p w:rsidR="00457EE5" w:rsidRDefault="00457EE5">
      <w:pPr>
        <w:pStyle w:val="a6"/>
        <w:spacing w:line="264" w:lineRule="auto"/>
        <w:rPr>
          <w:rFonts w:ascii="黑体" w:eastAsia="黑体" w:hint="eastAsia"/>
        </w:rPr>
      </w:pPr>
    </w:p>
    <w:p w:rsidR="00457EE5" w:rsidRDefault="00457EE5">
      <w:pPr>
        <w:pStyle w:val="a6"/>
        <w:spacing w:line="264" w:lineRule="auto"/>
        <w:ind w:firstLineChars="200" w:firstLine="480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乙    方：  </w:t>
      </w:r>
      <w:r w:rsidR="00C22B1D">
        <w:rPr>
          <w:rFonts w:hint="eastAsia"/>
          <w:b/>
          <w:sz w:val="24"/>
        </w:rPr>
        <w:t>济南驰骋信息技术有限公司第一分公司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地    址：  </w:t>
      </w:r>
      <w:r w:rsidR="00F03C53">
        <w:rPr>
          <w:rFonts w:ascii="黑体" w:eastAsia="黑体" w:hint="eastAsia"/>
          <w:sz w:val="24"/>
        </w:rPr>
        <w:t>济南市高</w:t>
      </w:r>
      <w:proofErr w:type="gramStart"/>
      <w:r w:rsidR="00F03C53">
        <w:rPr>
          <w:rFonts w:ascii="黑体" w:eastAsia="黑体" w:hint="eastAsia"/>
          <w:sz w:val="24"/>
        </w:rPr>
        <w:t>新区舜泰广场</w:t>
      </w:r>
      <w:proofErr w:type="gramEnd"/>
      <w:r w:rsidR="00F03C53">
        <w:rPr>
          <w:rFonts w:ascii="黑体" w:eastAsia="黑体" w:hint="eastAsia"/>
          <w:sz w:val="24"/>
        </w:rPr>
        <w:t>8号楼7层</w:t>
      </w:r>
      <w:r>
        <w:rPr>
          <w:rFonts w:ascii="黑体" w:eastAsia="黑体"/>
          <w:sz w:val="24"/>
        </w:rPr>
        <w:br/>
      </w:r>
      <w:r>
        <w:rPr>
          <w:rFonts w:ascii="黑体" w:eastAsia="黑体" w:hint="eastAsia"/>
          <w:sz w:val="24"/>
        </w:rPr>
        <w:t xml:space="preserve">    开 户 行:   中国银行济南市高新技术开发区支行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proofErr w:type="gramStart"/>
      <w:r>
        <w:rPr>
          <w:rFonts w:ascii="黑体" w:eastAsia="黑体" w:hint="eastAsia"/>
          <w:sz w:val="24"/>
        </w:rPr>
        <w:t>账</w:t>
      </w:r>
      <w:proofErr w:type="gramEnd"/>
      <w:r>
        <w:rPr>
          <w:rFonts w:ascii="黑体" w:eastAsia="黑体" w:hint="eastAsia"/>
          <w:sz w:val="24"/>
        </w:rPr>
        <w:t xml:space="preserve">    号:   236411759398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联系电话：  0531-</w:t>
      </w:r>
      <w:r w:rsidR="00FF54A3">
        <w:rPr>
          <w:rFonts w:ascii="黑体" w:eastAsia="黑体" w:hint="eastAsia"/>
          <w:sz w:val="24"/>
        </w:rPr>
        <w:t>82374939</w:t>
      </w:r>
    </w:p>
    <w:p w:rsidR="00457EE5" w:rsidRDefault="00457EE5">
      <w:pPr>
        <w:pStyle w:val="a6"/>
        <w:spacing w:line="264" w:lineRule="auto"/>
        <w:ind w:firstLineChars="200" w:firstLine="48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 xml:space="preserve">联 系 人：　</w:t>
      </w:r>
    </w:p>
    <w:p w:rsidR="00457EE5" w:rsidRDefault="00457EE5"/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甲、乙双方在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月份沟通后，乙方根据沟通内容和甲方的具体需求，向甲方提供</w:t>
      </w:r>
      <w:proofErr w:type="spellStart"/>
      <w:r>
        <w:rPr>
          <w:rFonts w:hint="eastAsia"/>
        </w:rPr>
        <w:t>ccflow</w:t>
      </w:r>
      <w:proofErr w:type="spellEnd"/>
      <w:r>
        <w:rPr>
          <w:rFonts w:hint="eastAsia"/>
        </w:rPr>
        <w:t>培训服务。</w:t>
      </w:r>
    </w:p>
    <w:p w:rsidR="00457EE5" w:rsidRDefault="00457EE5">
      <w:pPr>
        <w:ind w:firstLineChars="196" w:firstLine="413"/>
        <w:rPr>
          <w:rFonts w:hint="eastAsia"/>
        </w:rPr>
      </w:pPr>
      <w:r>
        <w:rPr>
          <w:rFonts w:hint="eastAsia"/>
          <w:b/>
        </w:rPr>
        <w:t>条款如下：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乙方为甲方准备有关课程。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乙方指定</w:t>
      </w:r>
      <w:r>
        <w:rPr>
          <w:rFonts w:hint="eastAsia"/>
        </w:rPr>
        <w:t xml:space="preserve"> </w:t>
      </w:r>
      <w:proofErr w:type="spellStart"/>
      <w:r w:rsidR="00FF54A3">
        <w:rPr>
          <w:rFonts w:hint="eastAsia"/>
        </w:rPr>
        <w:t>xxxxxx</w:t>
      </w:r>
      <w:proofErr w:type="spellEnd"/>
      <w:r w:rsidR="00DB058D">
        <w:rPr>
          <w:rFonts w:hint="eastAsia"/>
        </w:rPr>
        <w:t xml:space="preserve"> </w:t>
      </w:r>
      <w:r>
        <w:rPr>
          <w:rFonts w:hint="eastAsia"/>
        </w:rPr>
        <w:t>先生为乙方培训联络人，负责培训相关事项的沟通。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乙方负责培训的实施及培训后的学员评估。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乙方负责保证课程的教学质量，配备优秀的讲师。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甲、乙方有责任按照相互配合实施培训，如确有特殊情况，须提前</w:t>
      </w:r>
      <w:r>
        <w:rPr>
          <w:rFonts w:hint="eastAsia"/>
        </w:rPr>
        <w:t>3</w:t>
      </w:r>
      <w:r>
        <w:rPr>
          <w:rFonts w:hint="eastAsia"/>
        </w:rPr>
        <w:t>天征得对方同意，方可调整培训时间。</w:t>
      </w:r>
    </w:p>
    <w:p w:rsidR="00457EE5" w:rsidRDefault="00457EE5">
      <w:pPr>
        <w:ind w:firstLineChars="200"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甲方负责安排培训场地，并按照乙方要求提供培训所需的教学用具。</w:t>
      </w:r>
    </w:p>
    <w:p w:rsidR="00902F07" w:rsidRDefault="00902F07" w:rsidP="00902F07">
      <w:pPr>
        <w:ind w:firstLineChars="200"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甲方负责安排培训老师的住宿。</w:t>
      </w:r>
    </w:p>
    <w:p w:rsidR="00457EE5" w:rsidRDefault="00902F07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 w:rsidR="00457EE5">
        <w:rPr>
          <w:rFonts w:hint="eastAsia"/>
        </w:rPr>
        <w:t>.</w:t>
      </w:r>
      <w:r w:rsidR="00457EE5">
        <w:rPr>
          <w:rFonts w:hint="eastAsia"/>
        </w:rPr>
        <w:t>甲方需专门指定</w:t>
      </w:r>
      <w:r w:rsidR="00457EE5">
        <w:rPr>
          <w:rFonts w:hint="eastAsia"/>
        </w:rPr>
        <w:t>1</w:t>
      </w:r>
      <w:r w:rsidR="00457EE5">
        <w:rPr>
          <w:rFonts w:hint="eastAsia"/>
        </w:rPr>
        <w:t>名培训联络人，负责向乙方提供培训相关的有关资讯。</w:t>
      </w:r>
    </w:p>
    <w:p w:rsidR="00457EE5" w:rsidRDefault="00902F07">
      <w:pPr>
        <w:ind w:firstLineChars="200" w:firstLine="420"/>
        <w:rPr>
          <w:rFonts w:hint="eastAsia"/>
        </w:rPr>
      </w:pPr>
      <w:r>
        <w:rPr>
          <w:rFonts w:hint="eastAsia"/>
        </w:rPr>
        <w:t>9</w:t>
      </w:r>
      <w:r w:rsidR="00457EE5">
        <w:rPr>
          <w:rFonts w:hint="eastAsia"/>
        </w:rPr>
        <w:t>.</w:t>
      </w:r>
      <w:r w:rsidR="00457EE5">
        <w:rPr>
          <w:rFonts w:hint="eastAsia"/>
        </w:rPr>
        <w:t>甲方有责任按照支付条款中规定的时间和金额向乙方支付培训费用。</w:t>
      </w:r>
    </w:p>
    <w:p w:rsidR="00457EE5" w:rsidRDefault="00902F07">
      <w:pPr>
        <w:ind w:firstLineChars="200" w:firstLine="420"/>
        <w:rPr>
          <w:rFonts w:hint="eastAsia"/>
        </w:rPr>
      </w:pPr>
      <w:r>
        <w:rPr>
          <w:rFonts w:hint="eastAsia"/>
        </w:rPr>
        <w:t>10</w:t>
      </w:r>
      <w:r w:rsidR="00457EE5">
        <w:rPr>
          <w:rFonts w:hint="eastAsia"/>
        </w:rPr>
        <w:t>.</w:t>
      </w:r>
      <w:proofErr w:type="gramStart"/>
      <w:r w:rsidR="00457EE5">
        <w:rPr>
          <w:rFonts w:hint="eastAsia"/>
        </w:rPr>
        <w:t>本培训自</w:t>
      </w:r>
      <w:proofErr w:type="spellStart"/>
      <w:proofErr w:type="gramEnd"/>
      <w:r w:rsidR="00021FFE">
        <w:rPr>
          <w:rFonts w:hint="eastAsia"/>
        </w:rPr>
        <w:t>xxxx</w:t>
      </w:r>
      <w:proofErr w:type="spellEnd"/>
      <w:r w:rsidR="00457EE5">
        <w:rPr>
          <w:rFonts w:hint="eastAsia"/>
        </w:rPr>
        <w:t>年</w:t>
      </w:r>
      <w:r w:rsidR="00021FFE">
        <w:rPr>
          <w:rFonts w:hint="eastAsia"/>
        </w:rPr>
        <w:t>xx</w:t>
      </w:r>
      <w:r w:rsidR="00457EE5">
        <w:rPr>
          <w:rFonts w:hint="eastAsia"/>
        </w:rPr>
        <w:t>月</w:t>
      </w:r>
      <w:r w:rsidR="00021FFE">
        <w:rPr>
          <w:rFonts w:hint="eastAsia"/>
        </w:rPr>
        <w:t>xx</w:t>
      </w:r>
      <w:r w:rsidR="00457EE5">
        <w:rPr>
          <w:rFonts w:hint="eastAsia"/>
        </w:rPr>
        <w:t>日起，为期</w:t>
      </w:r>
      <w:r w:rsidR="00457EE5">
        <w:rPr>
          <w:rFonts w:hint="eastAsia"/>
        </w:rPr>
        <w:t>5</w:t>
      </w:r>
      <w:r w:rsidR="00457EE5">
        <w:rPr>
          <w:rFonts w:hint="eastAsia"/>
        </w:rPr>
        <w:t>个工作日，共进行</w:t>
      </w:r>
      <w:r w:rsidR="00457EE5">
        <w:rPr>
          <w:rFonts w:hint="eastAsia"/>
        </w:rPr>
        <w:t>40</w:t>
      </w:r>
      <w:r w:rsidR="00457EE5">
        <w:rPr>
          <w:rFonts w:hint="eastAsia"/>
        </w:rPr>
        <w:t>小时的培训，依据下面时间表进行。</w:t>
      </w:r>
    </w:p>
    <w:p w:rsidR="005B1822" w:rsidRDefault="005B1822">
      <w:pPr>
        <w:ind w:firstLineChars="200" w:firstLine="420"/>
        <w:rPr>
          <w:rFonts w:hint="eastAsia"/>
        </w:rPr>
      </w:pPr>
    </w:p>
    <w:p w:rsidR="00457EE5" w:rsidRDefault="00457EE5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课程计划</w:t>
      </w:r>
      <w:r w:rsidR="005B1822">
        <w:rPr>
          <w:rFonts w:hint="eastAsia"/>
          <w:b/>
        </w:rPr>
        <w:t>（该计划可以根据学员的接受程度临时变更）</w:t>
      </w:r>
      <w:r>
        <w:rPr>
          <w:rFonts w:hint="eastAsia"/>
          <w:b/>
        </w:rPr>
        <w:t>：</w:t>
      </w:r>
    </w:p>
    <w:p w:rsidR="005B1822" w:rsidRDefault="005B1822">
      <w:pPr>
        <w:ind w:firstLineChars="196" w:firstLine="413"/>
        <w:rPr>
          <w:rFonts w:hint="eastAsia"/>
          <w:b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9"/>
        <w:gridCol w:w="6379"/>
      </w:tblGrid>
      <w:tr w:rsidR="00457EE5" w:rsidTr="005B1822">
        <w:tc>
          <w:tcPr>
            <w:tcW w:w="1559" w:type="dxa"/>
            <w:shd w:val="clear" w:color="auto" w:fill="D9D9D9"/>
          </w:tcPr>
          <w:p w:rsidR="00457EE5" w:rsidRDefault="00457EE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行程</w:t>
            </w:r>
          </w:p>
        </w:tc>
        <w:tc>
          <w:tcPr>
            <w:tcW w:w="6379" w:type="dxa"/>
            <w:shd w:val="clear" w:color="auto" w:fill="D9D9D9"/>
          </w:tcPr>
          <w:p w:rsidR="00457EE5" w:rsidRDefault="00457EE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培训内容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第一天</w:t>
            </w:r>
          </w:p>
        </w:tc>
        <w:tc>
          <w:tcPr>
            <w:tcW w:w="6379" w:type="dxa"/>
          </w:tcPr>
          <w:p w:rsidR="00457EE5" w:rsidRDefault="00457EE5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cflow</w:t>
            </w:r>
            <w:proofErr w:type="spellEnd"/>
            <w:r>
              <w:rPr>
                <w:rFonts w:hint="eastAsia"/>
              </w:rPr>
              <w:t>的概述功能简介，流程的基础理论知识，设计</w:t>
            </w:r>
            <w:r>
              <w:rPr>
                <w:rFonts w:hint="eastAsia"/>
              </w:rPr>
              <w:t>4</w:t>
            </w:r>
            <w:r w:rsidR="00E15B2A">
              <w:rPr>
                <w:rFonts w:hint="eastAsia"/>
              </w:rPr>
              <w:t>种流程模式。</w:t>
            </w:r>
            <w:r>
              <w:rPr>
                <w:rFonts w:hint="eastAsia"/>
              </w:rPr>
              <w:t xml:space="preserve"> 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第二天</w:t>
            </w:r>
          </w:p>
        </w:tc>
        <w:tc>
          <w:tcPr>
            <w:tcW w:w="6379" w:type="dxa"/>
          </w:tcPr>
          <w:p w:rsidR="00457EE5" w:rsidRDefault="00457E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ccflow</w:t>
            </w:r>
            <w:proofErr w:type="spellEnd"/>
            <w:r>
              <w:rPr>
                <w:rFonts w:hint="eastAsia"/>
              </w:rPr>
              <w:t>安装与集成，</w:t>
            </w:r>
            <w:proofErr w:type="spellStart"/>
            <w:r>
              <w:t>C</w:t>
            </w:r>
            <w:r>
              <w:rPr>
                <w:rFonts w:hint="eastAsia"/>
              </w:rPr>
              <w:t>cflow</w:t>
            </w:r>
            <w:proofErr w:type="spellEnd"/>
            <w:r>
              <w:rPr>
                <w:rFonts w:hint="eastAsia"/>
              </w:rPr>
              <w:t>实践与核模块，表结构</w:t>
            </w:r>
            <w:r w:rsidR="00E15B2A">
              <w:rPr>
                <w:rFonts w:hint="eastAsia"/>
              </w:rPr>
              <w:t>。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第三天</w:t>
            </w:r>
          </w:p>
        </w:tc>
        <w:tc>
          <w:tcPr>
            <w:tcW w:w="6379" w:type="dxa"/>
          </w:tcPr>
          <w:p w:rsidR="00457EE5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  <w:r w:rsidR="00457EE5">
              <w:rPr>
                <w:rFonts w:hint="eastAsia"/>
              </w:rPr>
              <w:t>流程</w:t>
            </w:r>
            <w:proofErr w:type="gramStart"/>
            <w:r w:rsidR="00457EE5">
              <w:rPr>
                <w:rFonts w:hint="eastAsia"/>
              </w:rPr>
              <w:t>设计器</w:t>
            </w:r>
            <w:proofErr w:type="gramEnd"/>
            <w:r>
              <w:rPr>
                <w:rFonts w:hint="eastAsia"/>
              </w:rPr>
              <w:t>的基础功能</w:t>
            </w:r>
            <w:r w:rsidR="00457EE5"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5B1822" w:rsidRDefault="005B1822">
            <w:r>
              <w:rPr>
                <w:rFonts w:hint="eastAsia"/>
              </w:rPr>
              <w:t>下午：表单器的基础功能。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第四天</w:t>
            </w:r>
          </w:p>
        </w:tc>
        <w:tc>
          <w:tcPr>
            <w:tcW w:w="6379" w:type="dxa"/>
          </w:tcPr>
          <w:p w:rsidR="005B1822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上午：帮助学员实现代码集成。</w:t>
            </w:r>
          </w:p>
          <w:p w:rsidR="00457EE5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  <w:r w:rsidR="00457EE5">
              <w:rPr>
                <w:rFonts w:hint="eastAsia"/>
              </w:rPr>
              <w:t>流程设计技巧</w:t>
            </w:r>
            <w:r w:rsidR="00457EE5">
              <w:rPr>
                <w:rFonts w:hint="eastAsia"/>
              </w:rPr>
              <w:t>&amp;</w:t>
            </w:r>
            <w:r w:rsidR="00457EE5">
              <w:rPr>
                <w:rFonts w:hint="eastAsia"/>
              </w:rPr>
              <w:t>应用实战</w:t>
            </w:r>
            <w:r w:rsidR="00457EE5">
              <w:rPr>
                <w:rFonts w:hint="eastAsia"/>
              </w:rPr>
              <w:t>&amp;</w:t>
            </w:r>
            <w:r w:rsidR="00457EE5">
              <w:rPr>
                <w:rFonts w:hint="eastAsia"/>
              </w:rPr>
              <w:t>问题答疑</w:t>
            </w:r>
            <w:r w:rsidR="00E15B2A">
              <w:rPr>
                <w:rFonts w:hint="eastAsia"/>
              </w:rPr>
              <w:t>。</w:t>
            </w:r>
          </w:p>
        </w:tc>
      </w:tr>
      <w:tr w:rsidR="00457EE5" w:rsidTr="005B1822">
        <w:tc>
          <w:tcPr>
            <w:tcW w:w="1559" w:type="dxa"/>
          </w:tcPr>
          <w:p w:rsidR="00457EE5" w:rsidRDefault="00457EE5">
            <w:pPr>
              <w:rPr>
                <w:rFonts w:hint="eastAsia"/>
              </w:rPr>
            </w:pPr>
            <w:r>
              <w:rPr>
                <w:rFonts w:hint="eastAsia"/>
              </w:rPr>
              <w:t>第五天</w:t>
            </w:r>
          </w:p>
        </w:tc>
        <w:tc>
          <w:tcPr>
            <w:tcW w:w="6379" w:type="dxa"/>
          </w:tcPr>
          <w:p w:rsidR="005B1822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上午：流程属性，节点属性功能验证。</w:t>
            </w:r>
          </w:p>
          <w:p w:rsidR="00457EE5" w:rsidRDefault="005B1822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  <w:r w:rsidR="00BC60E9">
              <w:rPr>
                <w:rFonts w:hint="eastAsia"/>
              </w:rPr>
              <w:t>问题答疑</w:t>
            </w:r>
            <w:r w:rsidR="00BC60E9">
              <w:rPr>
                <w:rFonts w:hint="eastAsia"/>
              </w:rPr>
              <w:t>&amp;</w:t>
            </w:r>
            <w:r w:rsidR="00457EE5">
              <w:rPr>
                <w:rFonts w:hint="eastAsia"/>
              </w:rPr>
              <w:t>教学评估</w:t>
            </w:r>
            <w:r>
              <w:rPr>
                <w:rFonts w:hint="eastAsia"/>
              </w:rPr>
              <w:t>，如果接受能力、培训效果不理想，在制定培训计划。</w:t>
            </w:r>
          </w:p>
        </w:tc>
      </w:tr>
    </w:tbl>
    <w:p w:rsidR="00F431B9" w:rsidRDefault="005B1822" w:rsidP="00F431B9">
      <w:pPr>
        <w:ind w:firstLineChars="196" w:firstLine="413"/>
        <w:rPr>
          <w:b/>
        </w:rPr>
      </w:pPr>
      <w:r>
        <w:rPr>
          <w:rFonts w:hint="eastAsia"/>
          <w:b/>
        </w:rPr>
        <w:t xml:space="preserve">   </w:t>
      </w:r>
    </w:p>
    <w:p w:rsidR="00F431B9" w:rsidRPr="005B1822" w:rsidRDefault="005B1822" w:rsidP="00F431B9">
      <w:pPr>
        <w:ind w:firstLineChars="196" w:firstLine="412"/>
        <w:rPr>
          <w:rFonts w:hint="eastAsia"/>
        </w:rPr>
      </w:pPr>
      <w:r w:rsidRPr="005B1822">
        <w:rPr>
          <w:rFonts w:hint="eastAsia"/>
        </w:rPr>
        <w:t>本着与甲方负责的态度，包教，包会切实的让学员学会使用</w:t>
      </w:r>
      <w:proofErr w:type="spellStart"/>
      <w:r w:rsidRPr="005B1822">
        <w:rPr>
          <w:rFonts w:hint="eastAsia"/>
        </w:rPr>
        <w:t>ccflow</w:t>
      </w:r>
      <w:proofErr w:type="spellEnd"/>
      <w:r w:rsidR="00F431B9">
        <w:rPr>
          <w:rFonts w:hint="eastAsia"/>
        </w:rPr>
        <w:t>，培训时间不局限于以上课程列表。培训效果需要等到相关负责人的口头认可，培训活动可以结束。</w:t>
      </w:r>
    </w:p>
    <w:p w:rsidR="005B1822" w:rsidRDefault="005B1822">
      <w:pPr>
        <w:ind w:firstLineChars="196" w:firstLine="413"/>
        <w:rPr>
          <w:rFonts w:hint="eastAsia"/>
          <w:b/>
        </w:rPr>
      </w:pPr>
    </w:p>
    <w:p w:rsidR="00457EE5" w:rsidRDefault="00457EE5" w:rsidP="009C07DC">
      <w:pPr>
        <w:ind w:firstLineChars="196" w:firstLine="413"/>
        <w:rPr>
          <w:rFonts w:hint="eastAsia"/>
          <w:b/>
        </w:rPr>
      </w:pPr>
      <w:r>
        <w:rPr>
          <w:rFonts w:hint="eastAsia"/>
          <w:b/>
        </w:rPr>
        <w:t>付款方式：</w:t>
      </w:r>
      <w:r>
        <w:rPr>
          <w:rFonts w:hint="eastAsia"/>
        </w:rPr>
        <w:t>培训费用</w:t>
      </w:r>
      <w:r w:rsidR="0078386B">
        <w:rPr>
          <w:rFonts w:hint="eastAsia"/>
        </w:rPr>
        <w:t>与及时响应服务费</w:t>
      </w:r>
      <w:r>
        <w:rPr>
          <w:rFonts w:hint="eastAsia"/>
        </w:rPr>
        <w:t>：人民币</w:t>
      </w:r>
      <w:r w:rsidR="004579D4">
        <w:rPr>
          <w:rFonts w:hint="eastAsia"/>
        </w:rPr>
        <w:t>十二万</w:t>
      </w:r>
      <w:r>
        <w:rPr>
          <w:rFonts w:hint="eastAsia"/>
        </w:rPr>
        <w:t>元整，</w:t>
      </w:r>
      <w:r w:rsidR="004579D4">
        <w:rPr>
          <w:rFonts w:hint="eastAsia"/>
        </w:rPr>
        <w:t>培训之前</w:t>
      </w:r>
      <w:r>
        <w:rPr>
          <w:rFonts w:hint="eastAsia"/>
        </w:rPr>
        <w:t>支付。</w:t>
      </w:r>
    </w:p>
    <w:p w:rsidR="00457EE5" w:rsidRDefault="00FD45DC" w:rsidP="00FD45DC">
      <w:pPr>
        <w:tabs>
          <w:tab w:val="left" w:pos="2505"/>
        </w:tabs>
        <w:ind w:firstLine="420"/>
        <w:rPr>
          <w:rFonts w:hint="eastAsia"/>
          <w:b/>
        </w:rPr>
      </w:pPr>
      <w:r>
        <w:rPr>
          <w:rFonts w:hint="eastAsia"/>
          <w:b/>
        </w:rPr>
        <w:t>其它</w:t>
      </w:r>
      <w:r>
        <w:rPr>
          <w:rFonts w:hint="eastAsia"/>
          <w:b/>
        </w:rPr>
        <w:t>:</w:t>
      </w:r>
    </w:p>
    <w:p w:rsidR="00457EE5" w:rsidRDefault="00457EE5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甲方在使用</w:t>
      </w:r>
      <w:proofErr w:type="spellStart"/>
      <w:r>
        <w:rPr>
          <w:rFonts w:hint="eastAsia"/>
        </w:rPr>
        <w:t>ccflow</w:t>
      </w:r>
      <w:proofErr w:type="spellEnd"/>
      <w:r>
        <w:rPr>
          <w:rFonts w:hint="eastAsia"/>
        </w:rPr>
        <w:t>过程中，遇到的</w:t>
      </w:r>
      <w:r>
        <w:rPr>
          <w:rFonts w:hint="eastAsia"/>
        </w:rPr>
        <w:t>bug</w:t>
      </w:r>
      <w:r>
        <w:rPr>
          <w:rFonts w:hint="eastAsia"/>
        </w:rPr>
        <w:t>在一年内</w:t>
      </w:r>
      <w:proofErr w:type="spellStart"/>
      <w:r>
        <w:rPr>
          <w:rFonts w:hint="eastAsia"/>
        </w:rPr>
        <w:t>ccflow</w:t>
      </w:r>
      <w:proofErr w:type="spellEnd"/>
      <w:r>
        <w:rPr>
          <w:rFonts w:hint="eastAsia"/>
        </w:rPr>
        <w:t>优先解决，技术问题及时响应。</w:t>
      </w:r>
    </w:p>
    <w:p w:rsidR="00FB424D" w:rsidRDefault="00457EE5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甲方在</w:t>
      </w:r>
      <w:r w:rsidR="00AC3569">
        <w:rPr>
          <w:rFonts w:hint="eastAsia"/>
        </w:rPr>
        <w:t>一年内</w:t>
      </w:r>
      <w:proofErr w:type="spellStart"/>
      <w:r>
        <w:rPr>
          <w:rFonts w:hint="eastAsia"/>
        </w:rPr>
        <w:t>ccflow</w:t>
      </w:r>
      <w:proofErr w:type="spellEnd"/>
      <w:r>
        <w:rPr>
          <w:rFonts w:hint="eastAsia"/>
        </w:rPr>
        <w:t>基础上发现的</w:t>
      </w:r>
      <w:r>
        <w:rPr>
          <w:rFonts w:hint="eastAsia"/>
        </w:rPr>
        <w:t>bug</w:t>
      </w:r>
      <w:r>
        <w:rPr>
          <w:rFonts w:hint="eastAsia"/>
        </w:rPr>
        <w:t>增加的新功能，需要向乙方提交，在乙方确认后发布。</w:t>
      </w:r>
    </w:p>
    <w:p w:rsidR="00E4473F" w:rsidRPr="0080627D" w:rsidRDefault="00E4473F" w:rsidP="00E4473F">
      <w:pPr>
        <w:ind w:firstLine="420"/>
        <w:rPr>
          <w:rFonts w:hint="eastAsia"/>
          <w:b/>
        </w:rPr>
      </w:pPr>
      <w:r>
        <w:rPr>
          <w:rFonts w:hint="eastAsia"/>
          <w:b/>
        </w:rPr>
        <w:t>甲方</w:t>
      </w:r>
      <w:r w:rsidRPr="0080627D">
        <w:rPr>
          <w:rFonts w:hint="eastAsia"/>
          <w:b/>
        </w:rPr>
        <w:t>财务信息：</w:t>
      </w:r>
    </w:p>
    <w:p w:rsidR="00E4473F" w:rsidRDefault="00E4473F" w:rsidP="00E4473F">
      <w:pPr>
        <w:ind w:firstLine="420"/>
        <w:rPr>
          <w:rFonts w:ascii="宋体" w:hAnsi="宋体" w:hint="eastAsia"/>
          <w:kern w:val="0"/>
          <w:szCs w:val="21"/>
        </w:rPr>
      </w:pPr>
      <w:r w:rsidRPr="008909DE">
        <w:rPr>
          <w:rFonts w:ascii="宋体" w:hAnsi="宋体" w:hint="eastAsia"/>
          <w:kern w:val="0"/>
          <w:szCs w:val="21"/>
        </w:rPr>
        <w:t>单位名称</w:t>
      </w:r>
      <w:r>
        <w:rPr>
          <w:rFonts w:ascii="宋体" w:hAnsi="宋体" w:hint="eastAsia"/>
          <w:kern w:val="0"/>
          <w:szCs w:val="21"/>
        </w:rPr>
        <w:t>：</w:t>
      </w:r>
      <w:r>
        <w:rPr>
          <w:rFonts w:ascii="宋体" w:hAnsi="宋体"/>
          <w:kern w:val="0"/>
          <w:szCs w:val="21"/>
        </w:rPr>
        <w:t>___________________</w:t>
      </w:r>
      <w:r>
        <w:rPr>
          <w:rFonts w:hint="eastAsia"/>
        </w:rPr>
        <w:t>(</w:t>
      </w:r>
      <w:r>
        <w:rPr>
          <w:rFonts w:hint="eastAsia"/>
        </w:rPr>
        <w:t>代开增值税必填</w:t>
      </w:r>
      <w:r>
        <w:rPr>
          <w:rFonts w:hint="eastAsia"/>
        </w:rPr>
        <w:t>)</w:t>
      </w:r>
    </w:p>
    <w:p w:rsidR="00E4473F" w:rsidRDefault="00E4473F" w:rsidP="00E4473F">
      <w:pPr>
        <w:ind w:firstLine="420"/>
      </w:pPr>
      <w:r>
        <w:rPr>
          <w:rFonts w:hint="eastAsia"/>
        </w:rPr>
        <w:t>税号：</w:t>
      </w:r>
      <w:r>
        <w:rPr>
          <w:rFonts w:hint="eastAsia"/>
        </w:rPr>
        <w:t>_______________________(</w:t>
      </w:r>
      <w:r>
        <w:rPr>
          <w:rFonts w:hint="eastAsia"/>
        </w:rPr>
        <w:t>代开增值税必填</w:t>
      </w:r>
      <w:r>
        <w:rPr>
          <w:rFonts w:hint="eastAsia"/>
        </w:rPr>
        <w:t>)</w:t>
      </w:r>
    </w:p>
    <w:p w:rsidR="00E4473F" w:rsidRDefault="00022D00">
      <w:pPr>
        <w:ind w:firstLine="420"/>
      </w:pPr>
      <w:r>
        <w:rPr>
          <w:rFonts w:hint="eastAsia"/>
        </w:rPr>
        <w:t>发票邮寄地址</w:t>
      </w:r>
      <w:r>
        <w:t>:_________________</w:t>
      </w:r>
      <w:r w:rsidR="0024744E">
        <w:rPr>
          <w:rFonts w:hint="eastAsia"/>
        </w:rPr>
        <w:t>____________________________________________</w:t>
      </w:r>
    </w:p>
    <w:p w:rsidR="00022D00" w:rsidRDefault="00022D00">
      <w:pPr>
        <w:ind w:firstLine="420"/>
        <w:rPr>
          <w:rFonts w:hint="eastAsia"/>
        </w:rPr>
      </w:pPr>
      <w:r>
        <w:rPr>
          <w:rFonts w:hint="eastAsia"/>
        </w:rPr>
        <w:t>发票邮寄接受人姓名</w:t>
      </w:r>
      <w:r>
        <w:rPr>
          <w:rFonts w:hint="eastAsia"/>
        </w:rPr>
        <w:t xml:space="preserve">_________________ </w:t>
      </w:r>
      <w:r>
        <w:rPr>
          <w:rFonts w:hint="eastAsia"/>
        </w:rPr>
        <w:t>电话</w:t>
      </w:r>
      <w:r>
        <w:rPr>
          <w:rFonts w:hint="eastAsia"/>
        </w:rPr>
        <w:t>_______</w:t>
      </w:r>
    </w:p>
    <w:p w:rsidR="00E4473F" w:rsidRDefault="00E4473F">
      <w:pPr>
        <w:ind w:firstLine="420"/>
        <w:rPr>
          <w:rFonts w:hint="eastAsia"/>
        </w:rPr>
      </w:pPr>
    </w:p>
    <w:p w:rsidR="0080627D" w:rsidRPr="0080627D" w:rsidRDefault="006732F1">
      <w:pPr>
        <w:ind w:firstLine="420"/>
        <w:rPr>
          <w:rFonts w:hint="eastAsia"/>
          <w:b/>
        </w:rPr>
      </w:pPr>
      <w:r>
        <w:rPr>
          <w:rFonts w:hint="eastAsia"/>
          <w:b/>
        </w:rPr>
        <w:t>乙方</w:t>
      </w:r>
      <w:r w:rsidR="0080627D" w:rsidRPr="0080627D">
        <w:rPr>
          <w:rFonts w:hint="eastAsia"/>
          <w:b/>
        </w:rPr>
        <w:t>财务信息：</w:t>
      </w:r>
    </w:p>
    <w:p w:rsidR="0080627D" w:rsidRDefault="009C4FD9">
      <w:pPr>
        <w:ind w:firstLine="420"/>
        <w:rPr>
          <w:rFonts w:hint="eastAsia"/>
        </w:rPr>
      </w:pPr>
      <w:r>
        <w:rPr>
          <w:rFonts w:hint="eastAsia"/>
        </w:rPr>
        <w:t>开票单位：</w:t>
      </w:r>
      <w:r w:rsidR="00443DFD">
        <w:rPr>
          <w:rFonts w:hint="eastAsia"/>
          <w:sz w:val="24"/>
        </w:rPr>
        <w:t>济南驰骋信息技术有限公司</w:t>
      </w:r>
    </w:p>
    <w:p w:rsidR="009C4FD9" w:rsidRDefault="009C4FD9">
      <w:pPr>
        <w:ind w:firstLine="420"/>
      </w:pPr>
      <w:r>
        <w:rPr>
          <w:rFonts w:hint="eastAsia"/>
        </w:rPr>
        <w:t>开票内容：</w:t>
      </w:r>
      <w:r w:rsidR="00D35142">
        <w:rPr>
          <w:rFonts w:hint="eastAsia"/>
        </w:rPr>
        <w:t xml:space="preserve">___________________ </w:t>
      </w:r>
      <w:r w:rsidR="00600D9C">
        <w:t>(</w:t>
      </w:r>
      <w:r w:rsidR="00D35142">
        <w:rPr>
          <w:rFonts w:hint="eastAsia"/>
        </w:rPr>
        <w:t>说明：</w:t>
      </w:r>
      <w:r w:rsidR="00600D9C">
        <w:rPr>
          <w:rFonts w:hint="eastAsia"/>
        </w:rPr>
        <w:t>普通发票</w:t>
      </w:r>
      <w:r w:rsidR="00600D9C">
        <w:t>/</w:t>
      </w:r>
      <w:r w:rsidR="00600D9C">
        <w:rPr>
          <w:rFonts w:hint="eastAsia"/>
        </w:rPr>
        <w:t>3%</w:t>
      </w:r>
      <w:r w:rsidR="00600D9C">
        <w:rPr>
          <w:rFonts w:hint="eastAsia"/>
        </w:rPr>
        <w:t>增值发票</w:t>
      </w:r>
      <w:r w:rsidR="00D35142">
        <w:rPr>
          <w:rFonts w:hint="eastAsia"/>
        </w:rPr>
        <w:t>，请选择一个</w:t>
      </w:r>
      <w:r w:rsidR="00600D9C">
        <w:t>)</w:t>
      </w:r>
    </w:p>
    <w:p w:rsidR="0080627D" w:rsidRDefault="009C4FD9">
      <w:pPr>
        <w:ind w:firstLine="420"/>
        <w:rPr>
          <w:rFonts w:hint="eastAsia"/>
        </w:rPr>
      </w:pPr>
      <w:r>
        <w:rPr>
          <w:rFonts w:hint="eastAsia"/>
        </w:rPr>
        <w:t>发票类型：</w:t>
      </w:r>
      <w:r w:rsidR="00D35142">
        <w:rPr>
          <w:rFonts w:hint="eastAsia"/>
        </w:rPr>
        <w:t>_____________________</w:t>
      </w:r>
      <w:r w:rsidR="000D1A66">
        <w:rPr>
          <w:rFonts w:hint="eastAsia"/>
        </w:rPr>
        <w:t xml:space="preserve"> </w:t>
      </w:r>
      <w:r w:rsidR="005D74E3">
        <w:rPr>
          <w:rFonts w:hint="eastAsia"/>
        </w:rPr>
        <w:t>(</w:t>
      </w:r>
      <w:r w:rsidR="005D74E3">
        <w:rPr>
          <w:rFonts w:hint="eastAsia"/>
        </w:rPr>
        <w:t>技术服务费</w:t>
      </w:r>
      <w:r w:rsidR="005D74E3">
        <w:t>/</w:t>
      </w:r>
      <w:r w:rsidR="005D74E3">
        <w:rPr>
          <w:rFonts w:hint="eastAsia"/>
        </w:rPr>
        <w:t>技术开发费</w:t>
      </w:r>
      <w:r w:rsidR="005D74E3">
        <w:rPr>
          <w:rFonts w:hint="eastAsia"/>
        </w:rPr>
        <w:t>/</w:t>
      </w:r>
      <w:r w:rsidR="002A6E98">
        <w:rPr>
          <w:rFonts w:hint="eastAsia"/>
        </w:rPr>
        <w:t>咨询费</w:t>
      </w:r>
      <w:r w:rsidR="00486BB5">
        <w:rPr>
          <w:rFonts w:hint="eastAsia"/>
        </w:rPr>
        <w:t>,</w:t>
      </w:r>
      <w:r w:rsidR="00486BB5">
        <w:rPr>
          <w:rFonts w:hint="eastAsia"/>
        </w:rPr>
        <w:t>需要问财务</w:t>
      </w:r>
      <w:r w:rsidR="005D74E3">
        <w:rPr>
          <w:rFonts w:hint="eastAsia"/>
        </w:rPr>
        <w:t>)</w:t>
      </w:r>
    </w:p>
    <w:p w:rsidR="00360707" w:rsidRPr="00360707" w:rsidRDefault="006732F1">
      <w:pPr>
        <w:ind w:firstLine="420"/>
        <w:rPr>
          <w:rFonts w:hint="eastAsia"/>
          <w:b/>
        </w:rPr>
      </w:pPr>
      <w:r>
        <w:rPr>
          <w:rFonts w:hint="eastAsia"/>
          <w:b/>
        </w:rPr>
        <w:t>乙方</w:t>
      </w:r>
      <w:r w:rsidR="00360707" w:rsidRPr="00360707">
        <w:rPr>
          <w:rFonts w:hint="eastAsia"/>
          <w:b/>
        </w:rPr>
        <w:t>银行帐号：</w:t>
      </w:r>
    </w:p>
    <w:p w:rsidR="00693D8D" w:rsidRDefault="00693D8D" w:rsidP="00693D8D">
      <w:pPr>
        <w:ind w:firstLine="420"/>
        <w:rPr>
          <w:rFonts w:hint="eastAsia"/>
        </w:rPr>
      </w:pPr>
      <w:r>
        <w:rPr>
          <w:rFonts w:hint="eastAsia"/>
        </w:rPr>
        <w:t>开户行</w:t>
      </w:r>
      <w:r>
        <w:rPr>
          <w:rFonts w:hint="eastAsia"/>
        </w:rPr>
        <w:t>:</w:t>
      </w:r>
      <w:r>
        <w:rPr>
          <w:rFonts w:hint="eastAsia"/>
        </w:rPr>
        <w:t>中国银行济南市高新技术开发区支行</w:t>
      </w:r>
    </w:p>
    <w:p w:rsidR="002761F9" w:rsidRDefault="00693D8D" w:rsidP="00277818">
      <w:pPr>
        <w:ind w:firstLine="420"/>
        <w:rPr>
          <w:sz w:val="24"/>
        </w:rPr>
      </w:pPr>
      <w:r>
        <w:rPr>
          <w:rFonts w:hint="eastAsia"/>
        </w:rPr>
        <w:t>账号</w:t>
      </w:r>
      <w:r>
        <w:rPr>
          <w:rFonts w:hint="eastAsia"/>
        </w:rPr>
        <w:t>:</w:t>
      </w:r>
      <w:r w:rsidR="00CD74BA">
        <w:rPr>
          <w:rFonts w:hint="eastAsia"/>
        </w:rPr>
        <w:t xml:space="preserve"> </w:t>
      </w:r>
      <w:r>
        <w:rPr>
          <w:rFonts w:hint="eastAsia"/>
        </w:rPr>
        <w:t>236411759398</w:t>
      </w:r>
      <w:r w:rsidR="00942D05">
        <w:rPr>
          <w:rFonts w:hint="eastAsia"/>
        </w:rPr>
        <w:t xml:space="preserve"> </w:t>
      </w:r>
      <w:r w:rsidR="00CD74BA">
        <w:rPr>
          <w:rFonts w:hint="eastAsia"/>
        </w:rPr>
        <w:t xml:space="preserve"> </w:t>
      </w:r>
      <w:r w:rsidR="00F546E6">
        <w:rPr>
          <w:rFonts w:hint="eastAsia"/>
        </w:rPr>
        <w:t>公司全称</w:t>
      </w:r>
      <w:r w:rsidR="00F546E6">
        <w:rPr>
          <w:rFonts w:hint="eastAsia"/>
        </w:rPr>
        <w:t>:</w:t>
      </w:r>
      <w:r w:rsidR="0027337D" w:rsidRPr="0027337D">
        <w:rPr>
          <w:rFonts w:hint="eastAsia"/>
          <w:sz w:val="24"/>
        </w:rPr>
        <w:t xml:space="preserve"> </w:t>
      </w:r>
      <w:r w:rsidR="00C22B1D">
        <w:rPr>
          <w:rFonts w:hint="eastAsia"/>
          <w:sz w:val="24"/>
        </w:rPr>
        <w:t>济南驰骋信息技术有限公司</w:t>
      </w:r>
    </w:p>
    <w:p w:rsidR="00277818" w:rsidRDefault="00277818" w:rsidP="00277818">
      <w:pPr>
        <w:ind w:firstLine="420"/>
        <w:rPr>
          <w:sz w:val="24"/>
        </w:rPr>
      </w:pPr>
    </w:p>
    <w:p w:rsidR="00277818" w:rsidRDefault="00277818" w:rsidP="00277818">
      <w:pPr>
        <w:ind w:firstLine="420"/>
        <w:rPr>
          <w:sz w:val="24"/>
        </w:rPr>
      </w:pPr>
    </w:p>
    <w:p w:rsidR="00277818" w:rsidRDefault="00277818" w:rsidP="00277818">
      <w:pPr>
        <w:ind w:firstLine="420"/>
        <w:rPr>
          <w:rFonts w:ascii="宋体" w:hAnsi="宋体" w:hint="eastAsia"/>
        </w:rPr>
      </w:pPr>
    </w:p>
    <w:tbl>
      <w:tblPr>
        <w:tblW w:w="9923" w:type="dxa"/>
        <w:tblInd w:w="-74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004"/>
        <w:gridCol w:w="4919"/>
      </w:tblGrid>
      <w:tr w:rsidR="002761F9" w:rsidRPr="009E529A" w:rsidTr="0004711E">
        <w:tc>
          <w:tcPr>
            <w:tcW w:w="5004" w:type="dxa"/>
          </w:tcPr>
          <w:p w:rsidR="002761F9" w:rsidRPr="009E529A" w:rsidRDefault="002761F9" w:rsidP="0004711E">
            <w:pPr>
              <w:pStyle w:val="a6"/>
              <w:spacing w:line="480" w:lineRule="auto"/>
              <w:rPr>
                <w:rFonts w:hint="eastAsia"/>
                <w:sz w:val="24"/>
              </w:rPr>
            </w:pPr>
            <w:r w:rsidRPr="009E529A">
              <w:rPr>
                <w:rFonts w:ascii="黑体" w:eastAsia="黑体" w:hint="eastAsia"/>
                <w:sz w:val="24"/>
              </w:rPr>
              <w:t>甲方</w:t>
            </w:r>
            <w:r w:rsidRPr="009E529A">
              <w:rPr>
                <w:rFonts w:hint="eastAsia"/>
                <w:sz w:val="24"/>
              </w:rPr>
              <w:t>：</w:t>
            </w:r>
            <w:proofErr w:type="spellStart"/>
            <w:r w:rsidR="00EB259E">
              <w:rPr>
                <w:rFonts w:ascii="黑体" w:eastAsia="黑体"/>
                <w:sz w:val="24"/>
              </w:rPr>
              <w:t>xxxxxxx</w:t>
            </w:r>
            <w:proofErr w:type="spellEnd"/>
          </w:p>
          <w:p w:rsidR="002761F9" w:rsidRPr="009E529A" w:rsidRDefault="002761F9" w:rsidP="002761F9">
            <w:pPr>
              <w:pStyle w:val="a6"/>
              <w:spacing w:beforeLines="100" w:afterLines="100" w:line="480" w:lineRule="auto"/>
              <w:rPr>
                <w:rFonts w:ascii="黑体" w:eastAsia="黑体" w:hint="eastAsia"/>
              </w:rPr>
            </w:pPr>
            <w:r w:rsidRPr="009E529A">
              <w:rPr>
                <w:rFonts w:ascii="黑体" w:eastAsia="黑体" w:hint="eastAsia"/>
              </w:rPr>
              <w:t>（签  章）</w:t>
            </w:r>
          </w:p>
          <w:p w:rsidR="002761F9" w:rsidRDefault="002761F9" w:rsidP="0004711E">
            <w:pPr>
              <w:pStyle w:val="a6"/>
              <w:spacing w:line="480" w:lineRule="auto"/>
              <w:rPr>
                <w:rFonts w:hint="eastAsia"/>
              </w:rPr>
            </w:pPr>
            <w:r w:rsidRPr="009E529A">
              <w:rPr>
                <w:rFonts w:ascii="黑体" w:eastAsia="黑体" w:hint="eastAsia"/>
              </w:rPr>
              <w:t>签字人</w:t>
            </w:r>
            <w:r>
              <w:rPr>
                <w:rFonts w:hint="eastAsia"/>
              </w:rPr>
              <w:t>：</w:t>
            </w:r>
            <w:r w:rsidRPr="009E529A">
              <w:rPr>
                <w:rFonts w:hint="eastAsia"/>
                <w:u w:val="single"/>
              </w:rPr>
              <w:t xml:space="preserve"> 　　　　　　　　　</w:t>
            </w:r>
            <w:r>
              <w:rPr>
                <w:rFonts w:hint="eastAsia"/>
              </w:rPr>
              <w:t xml:space="preserve"> </w:t>
            </w:r>
          </w:p>
          <w:p w:rsidR="002761F9" w:rsidRPr="009E529A" w:rsidRDefault="002761F9" w:rsidP="0004711E">
            <w:pPr>
              <w:spacing w:line="264" w:lineRule="auto"/>
              <w:rPr>
                <w:rFonts w:ascii="宋体" w:hAnsi="宋体" w:hint="eastAsia"/>
              </w:rPr>
            </w:pPr>
            <w:r w:rsidRPr="009E529A">
              <w:rPr>
                <w:rFonts w:ascii="黑体" w:eastAsia="黑体" w:hint="eastAsia"/>
              </w:rPr>
              <w:t>日  期</w:t>
            </w:r>
            <w:r>
              <w:rPr>
                <w:rFonts w:hint="eastAsia"/>
              </w:rPr>
              <w:t>：</w:t>
            </w:r>
            <w:r w:rsidRPr="009E529A">
              <w:rPr>
                <w:rFonts w:hint="eastAsia"/>
                <w:u w:val="single"/>
              </w:rPr>
              <w:t xml:space="preserve"> </w:t>
            </w:r>
            <w:r w:rsidRPr="009E529A">
              <w:rPr>
                <w:rFonts w:hint="eastAsia"/>
                <w:u w:val="single"/>
              </w:rPr>
              <w:t xml:space="preserve">　　　</w:t>
            </w:r>
            <w:r>
              <w:rPr>
                <w:rFonts w:hint="eastAsia"/>
              </w:rPr>
              <w:t>年</w:t>
            </w:r>
            <w:r w:rsidRPr="009E52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月</w:t>
            </w:r>
            <w:r w:rsidRPr="009E52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日　</w:t>
            </w:r>
          </w:p>
        </w:tc>
        <w:tc>
          <w:tcPr>
            <w:tcW w:w="4919" w:type="dxa"/>
          </w:tcPr>
          <w:p w:rsidR="00C37CE4" w:rsidRDefault="002761F9" w:rsidP="0004711E">
            <w:pPr>
              <w:pStyle w:val="a6"/>
              <w:spacing w:line="480" w:lineRule="auto"/>
              <w:rPr>
                <w:sz w:val="24"/>
              </w:rPr>
            </w:pPr>
            <w:r w:rsidRPr="009E529A">
              <w:rPr>
                <w:rFonts w:ascii="黑体" w:eastAsia="黑体" w:hint="eastAsia"/>
                <w:sz w:val="24"/>
              </w:rPr>
              <w:t>乙方</w:t>
            </w:r>
            <w:r w:rsidRPr="009E529A">
              <w:rPr>
                <w:rFonts w:hint="eastAsia"/>
                <w:sz w:val="24"/>
              </w:rPr>
              <w:t>：济南驰骋信息技术有限公司</w:t>
            </w:r>
          </w:p>
          <w:p w:rsidR="002761F9" w:rsidRPr="009E529A" w:rsidRDefault="002761F9" w:rsidP="0004711E">
            <w:pPr>
              <w:pStyle w:val="a6"/>
              <w:spacing w:line="480" w:lineRule="auto"/>
              <w:rPr>
                <w:rFonts w:ascii="黑体" w:eastAsia="黑体" w:hint="eastAsia"/>
              </w:rPr>
            </w:pPr>
            <w:r w:rsidRPr="009E529A">
              <w:rPr>
                <w:rFonts w:ascii="黑体" w:eastAsia="黑体" w:hint="eastAsia"/>
              </w:rPr>
              <w:t>（签  章）</w:t>
            </w:r>
          </w:p>
          <w:p w:rsidR="002761F9" w:rsidRPr="009E529A" w:rsidRDefault="00E6043D" w:rsidP="0004711E">
            <w:pPr>
              <w:pStyle w:val="a6"/>
              <w:spacing w:line="480" w:lineRule="auto"/>
              <w:rPr>
                <w:rFonts w:ascii="黑体" w:eastAsia="黑体" w:hint="eastAsia"/>
              </w:rPr>
            </w:pPr>
            <w:bookmarkStart w:id="0" w:name="mark_201502204027"/>
            <w:bookmarkEnd w:id="0"/>
            <w:ins w:id="1" w:author="郭宝庚" w:date="2015-01-27T20:40:00Z">
              <w:r>
                <w:rPr>
                  <w:noProof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6" type="#_x0000_t75" style="position:absolute;left:0;text-align:left;margin-left:5.1pt;margin-top:-14.95pt;width:103.5pt;height:105pt;z-index:-251656192;mso-position-horizontal:absolute;mso-position-horizontal-relative:page;mso-position-vertical:absolute;mso-position-vertical-relative:page">
                    <v:imagedata r:id="rId6" r:href="rId7"/>
                    <w10:wrap anchorx="page" anchory="page"/>
                  </v:shape>
                </w:pict>
              </w:r>
            </w:ins>
          </w:p>
          <w:p w:rsidR="002761F9" w:rsidRDefault="002761F9" w:rsidP="0004711E">
            <w:pPr>
              <w:pStyle w:val="a6"/>
              <w:spacing w:line="480" w:lineRule="auto"/>
              <w:rPr>
                <w:rFonts w:hint="eastAsia"/>
              </w:rPr>
            </w:pPr>
            <w:r w:rsidRPr="009E529A">
              <w:rPr>
                <w:rFonts w:ascii="黑体" w:eastAsia="黑体" w:hint="eastAsia"/>
              </w:rPr>
              <w:t>签字人</w:t>
            </w:r>
            <w:r>
              <w:rPr>
                <w:rFonts w:hint="eastAsia"/>
              </w:rPr>
              <w:t>：</w:t>
            </w:r>
            <w:r w:rsidRPr="009E529A">
              <w:rPr>
                <w:rFonts w:hint="eastAsia"/>
                <w:u w:val="single"/>
              </w:rPr>
              <w:t xml:space="preserve"> 　　　　　　　　　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  </w:t>
            </w:r>
          </w:p>
          <w:p w:rsidR="002761F9" w:rsidRPr="009E529A" w:rsidRDefault="002761F9" w:rsidP="0004711E">
            <w:pPr>
              <w:spacing w:line="264" w:lineRule="auto"/>
              <w:rPr>
                <w:rFonts w:ascii="宋体" w:hAnsi="宋体" w:hint="eastAsia"/>
              </w:rPr>
            </w:pPr>
            <w:r w:rsidRPr="009E529A">
              <w:rPr>
                <w:rFonts w:ascii="黑体" w:eastAsia="黑体" w:hint="eastAsia"/>
              </w:rPr>
              <w:t>日  期</w:t>
            </w:r>
            <w:r>
              <w:rPr>
                <w:rFonts w:hint="eastAsia"/>
              </w:rPr>
              <w:t>：</w:t>
            </w:r>
            <w:r w:rsidRPr="009E529A">
              <w:rPr>
                <w:rFonts w:hint="eastAsia"/>
                <w:u w:val="single"/>
              </w:rPr>
              <w:t xml:space="preserve"> </w:t>
            </w:r>
            <w:r w:rsidRPr="009E529A">
              <w:rPr>
                <w:rFonts w:hint="eastAsia"/>
                <w:u w:val="single"/>
              </w:rPr>
              <w:t xml:space="preserve">　　　</w:t>
            </w:r>
            <w:r>
              <w:rPr>
                <w:rFonts w:hint="eastAsia"/>
              </w:rPr>
              <w:t>年</w:t>
            </w:r>
            <w:r w:rsidRPr="009E52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月</w:t>
            </w:r>
            <w:r w:rsidRPr="009E529A"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 xml:space="preserve">日　</w:t>
            </w:r>
          </w:p>
        </w:tc>
      </w:tr>
    </w:tbl>
    <w:p w:rsidR="002761F9" w:rsidRDefault="002761F9" w:rsidP="003F36DA"/>
    <w:sectPr w:rsidR="002761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00E" w:rsidRDefault="00BD700E">
      <w:r>
        <w:separator/>
      </w:r>
    </w:p>
  </w:endnote>
  <w:endnote w:type="continuationSeparator" w:id="1">
    <w:p w:rsidR="00BD700E" w:rsidRDefault="00BD7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EE5" w:rsidRDefault="00457EE5">
    <w:pPr>
      <w:jc w:val="left"/>
    </w:pPr>
    <w:r>
      <w:rPr>
        <w:rFonts w:hint="eastAsia"/>
      </w:rPr>
      <w:t>济南驰骋信息技术有限公司</w:t>
    </w:r>
    <w:r>
      <w:rPr>
        <w:rFonts w:hint="eastAsia"/>
      </w:rPr>
      <w:t xml:space="preserve">                        </w:t>
    </w:r>
    <w:hyperlink r:id="rId1" w:history="1">
      <w:r>
        <w:rPr>
          <w:rStyle w:val="a3"/>
          <w:rFonts w:hint="eastAsia"/>
        </w:rPr>
        <w:t>http://ccflow.org</w:t>
      </w:r>
    </w:hyperlink>
    <w:r>
      <w:rPr>
        <w:rFonts w:hint="eastAsia"/>
      </w:rPr>
      <w:t xml:space="preserve">   0531-8</w:t>
    </w:r>
    <w:r w:rsidR="00FF54A3">
      <w:rPr>
        <w:rFonts w:hint="eastAsia"/>
      </w:rPr>
      <w:t>2374939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00E" w:rsidRDefault="00BD700E">
      <w:r>
        <w:separator/>
      </w:r>
    </w:p>
  </w:footnote>
  <w:footnote w:type="continuationSeparator" w:id="1">
    <w:p w:rsidR="00BD700E" w:rsidRDefault="00BD7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EE5" w:rsidRDefault="00457EE5">
    <w:pPr>
      <w:pStyle w:val="a4"/>
      <w:jc w:val="left"/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7.2pt;height:40.75pt;mso-position-horizontal-relative:page;mso-position-vertical-relative:page">
          <v:imagedata r:id="rId1" o:title="ccflow4"/>
        </v:shape>
      </w:pict>
    </w:r>
    <w:r>
      <w:rPr>
        <w:rFonts w:hint="eastAsia"/>
      </w:rPr>
      <w:t xml:space="preserve">                   </w:t>
    </w:r>
    <w:r>
      <w:rPr>
        <w:rFonts w:hint="eastAsia"/>
      </w:rPr>
      <w:t>做最好用的工作流程引擎，</w:t>
    </w:r>
    <w:r>
      <w:rPr>
        <w:rFonts w:hint="eastAsia"/>
      </w:rPr>
      <w:t>BPM</w:t>
    </w:r>
    <w:r>
      <w:rPr>
        <w:rFonts w:hint="eastAsia"/>
      </w:rPr>
      <w:t>系统奉献社会。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1FFE"/>
    <w:rsid w:val="00022D00"/>
    <w:rsid w:val="0004711E"/>
    <w:rsid w:val="000752B9"/>
    <w:rsid w:val="0008590D"/>
    <w:rsid w:val="000D1A66"/>
    <w:rsid w:val="001048DB"/>
    <w:rsid w:val="001D159B"/>
    <w:rsid w:val="00242280"/>
    <w:rsid w:val="00244EA8"/>
    <w:rsid w:val="0024744E"/>
    <w:rsid w:val="00250374"/>
    <w:rsid w:val="0027337D"/>
    <w:rsid w:val="002761F9"/>
    <w:rsid w:val="00277818"/>
    <w:rsid w:val="00285116"/>
    <w:rsid w:val="002A6E98"/>
    <w:rsid w:val="00360707"/>
    <w:rsid w:val="003C50A6"/>
    <w:rsid w:val="003F36DA"/>
    <w:rsid w:val="0043281D"/>
    <w:rsid w:val="00443DFD"/>
    <w:rsid w:val="00454380"/>
    <w:rsid w:val="004579D4"/>
    <w:rsid w:val="00457EE5"/>
    <w:rsid w:val="00486BB5"/>
    <w:rsid w:val="0049707D"/>
    <w:rsid w:val="004A28F5"/>
    <w:rsid w:val="0058167A"/>
    <w:rsid w:val="005B1822"/>
    <w:rsid w:val="005D74E3"/>
    <w:rsid w:val="00600D9C"/>
    <w:rsid w:val="006732F1"/>
    <w:rsid w:val="00693D8D"/>
    <w:rsid w:val="006C3363"/>
    <w:rsid w:val="007154C0"/>
    <w:rsid w:val="007812C2"/>
    <w:rsid w:val="00783810"/>
    <w:rsid w:val="0078386B"/>
    <w:rsid w:val="0080627D"/>
    <w:rsid w:val="008601DF"/>
    <w:rsid w:val="008779C9"/>
    <w:rsid w:val="00902F07"/>
    <w:rsid w:val="009253EB"/>
    <w:rsid w:val="00942D05"/>
    <w:rsid w:val="00956F07"/>
    <w:rsid w:val="00970BDA"/>
    <w:rsid w:val="009C07DC"/>
    <w:rsid w:val="009C2B0B"/>
    <w:rsid w:val="009C4FD9"/>
    <w:rsid w:val="009F6E4E"/>
    <w:rsid w:val="00AA75EF"/>
    <w:rsid w:val="00AC3569"/>
    <w:rsid w:val="00B93156"/>
    <w:rsid w:val="00BC60E9"/>
    <w:rsid w:val="00BD700E"/>
    <w:rsid w:val="00BE372E"/>
    <w:rsid w:val="00C02159"/>
    <w:rsid w:val="00C22B1D"/>
    <w:rsid w:val="00C37CE4"/>
    <w:rsid w:val="00C93514"/>
    <w:rsid w:val="00CA76E7"/>
    <w:rsid w:val="00CD1885"/>
    <w:rsid w:val="00CD74BA"/>
    <w:rsid w:val="00CE1CD5"/>
    <w:rsid w:val="00D1322D"/>
    <w:rsid w:val="00D15A9C"/>
    <w:rsid w:val="00D35142"/>
    <w:rsid w:val="00DB058D"/>
    <w:rsid w:val="00E15B2A"/>
    <w:rsid w:val="00E4473F"/>
    <w:rsid w:val="00E6043D"/>
    <w:rsid w:val="00EB259E"/>
    <w:rsid w:val="00EC7423"/>
    <w:rsid w:val="00EF2209"/>
    <w:rsid w:val="00F03C53"/>
    <w:rsid w:val="00F35CBF"/>
    <w:rsid w:val="00F431B9"/>
    <w:rsid w:val="00F546E6"/>
    <w:rsid w:val="00F840E9"/>
    <w:rsid w:val="00FB242C"/>
    <w:rsid w:val="00FB424D"/>
    <w:rsid w:val="00FB7D18"/>
    <w:rsid w:val="00FD45DC"/>
    <w:rsid w:val="00FE4F44"/>
    <w:rsid w:val="00FF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6"/>
    <w:rPr>
      <w:rFonts w:ascii="宋体" w:hAnsi="Courier New"/>
      <w:szCs w:val="21"/>
    </w:rPr>
  </w:style>
  <w:style w:type="character" w:customStyle="1" w:styleId="Char2">
    <w:name w:val="文档结构图 Char"/>
    <w:basedOn w:val="a0"/>
    <w:link w:val="a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ocument Map"/>
    <w:basedOn w:val="a"/>
    <w:link w:val="Char2"/>
    <w:rPr>
      <w:rFonts w:ascii="宋体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link w:val="Char1"/>
    <w:rPr>
      <w:rFonts w:ascii="宋体" w:hAnsi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localhost:12660/DataUser/OfficeSeal/sealBig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cflow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1070</Words>
  <Characters>608</Characters>
  <Application>Microsoft Office Word</Application>
  <DocSecurity>0</DocSecurity>
  <PresentationFormat/>
  <Lines>5</Lines>
  <Paragraphs>3</Paragraphs>
  <Slides>0</Slides>
  <Notes>0</Notes>
  <HiddenSlides>0</HiddenSlides>
  <MMClips>0</MMClips>
  <ScaleCrop>false</ScaleCrop>
  <Company>Lenovo</Company>
  <LinksUpToDate>false</LinksUpToDate>
  <CharactersWithSpaces>1675</CharactersWithSpaces>
  <SharedDoc>false</SharedDoc>
  <HLinks>
    <vt:vector size="6" baseType="variant">
      <vt:variant>
        <vt:i4>3276921</vt:i4>
      </vt:variant>
      <vt:variant>
        <vt:i4>0</vt:i4>
      </vt:variant>
      <vt:variant>
        <vt:i4>0</vt:i4>
      </vt:variant>
      <vt:variant>
        <vt:i4>5</vt:i4>
      </vt:variant>
      <vt:variant>
        <vt:lpwstr>http://ccflow.org/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驰骋工作流程管理系统-合同培训样本</dc:title>
  <dc:subject/>
  <dc:creator>驰骋工作流程管理系统</dc:creator>
  <cp:keywords>驰骋工作流程管理系统</cp:keywords>
  <cp:lastModifiedBy>郭宝庚</cp:lastModifiedBy>
  <cp:revision>2</cp:revision>
  <dcterms:created xsi:type="dcterms:W3CDTF">2015-01-27T13:37:00Z</dcterms:created>
  <dcterms:modified xsi:type="dcterms:W3CDTF">2015-01-27T13:37:00Z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